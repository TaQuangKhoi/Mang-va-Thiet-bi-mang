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858B" w14:textId="77777777" w:rsidR="009266B6" w:rsidRPr="009266B6" w:rsidRDefault="009266B6" w:rsidP="009266B6">
      <w:pPr>
        <w:spacing w:before="100" w:beforeAutospacing="1" w:after="100" w:afterAutospacing="1" w:line="240" w:lineRule="auto"/>
        <w:rPr>
          <w:rFonts w:ascii="Times New Roman" w:eastAsia="Times New Roman" w:hAnsi="Times New Roman" w:cs="Times New Roman"/>
          <w:sz w:val="24"/>
          <w:szCs w:val="24"/>
        </w:rPr>
      </w:pPr>
      <w:r w:rsidRPr="009266B6">
        <w:rPr>
          <w:rFonts w:ascii="Times New Roman" w:eastAsia="Times New Roman" w:hAnsi="Times New Roman" w:cs="Times New Roman"/>
          <w:sz w:val="24"/>
          <w:szCs w:val="24"/>
        </w:rPr>
        <w:t>Tìm hiều về công nghệ mạng</w:t>
      </w:r>
    </w:p>
    <w:p w14:paraId="413AC8DD" w14:textId="77777777" w:rsidR="009266B6" w:rsidRPr="009266B6" w:rsidRDefault="009266B6" w:rsidP="009266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6B6">
        <w:rPr>
          <w:rFonts w:ascii="Times New Roman" w:eastAsia="Times New Roman" w:hAnsi="Times New Roman" w:cs="Times New Roman"/>
          <w:sz w:val="24"/>
          <w:szCs w:val="24"/>
        </w:rPr>
        <w:t>Các thành phần</w:t>
      </w:r>
    </w:p>
    <w:p w14:paraId="073895F1" w14:textId="77777777" w:rsidR="009266B6" w:rsidRPr="009266B6" w:rsidRDefault="009266B6" w:rsidP="009266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6B6">
        <w:rPr>
          <w:rFonts w:ascii="Times New Roman" w:eastAsia="Times New Roman" w:hAnsi="Times New Roman" w:cs="Times New Roman"/>
          <w:sz w:val="24"/>
          <w:szCs w:val="24"/>
        </w:rPr>
        <w:t>Topology của mạng</w:t>
      </w:r>
    </w:p>
    <w:p w14:paraId="20DCE5E4" w14:textId="77777777" w:rsidR="009266B6" w:rsidRPr="009266B6" w:rsidRDefault="009266B6" w:rsidP="009266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6B6">
        <w:rPr>
          <w:rFonts w:ascii="Times New Roman" w:eastAsia="Times New Roman" w:hAnsi="Times New Roman" w:cs="Times New Roman"/>
          <w:sz w:val="24"/>
          <w:szCs w:val="24"/>
        </w:rPr>
        <w:t>Khung ethernet</w:t>
      </w:r>
    </w:p>
    <w:p w14:paraId="556C1D2A" w14:textId="77777777" w:rsidR="009266B6" w:rsidRPr="009266B6" w:rsidRDefault="009266B6" w:rsidP="009266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6B6">
        <w:rPr>
          <w:rFonts w:ascii="Times New Roman" w:eastAsia="Times New Roman" w:hAnsi="Times New Roman" w:cs="Times New Roman"/>
          <w:sz w:val="24"/>
          <w:szCs w:val="24"/>
        </w:rPr>
        <w:t>Các loại ethernet</w:t>
      </w:r>
    </w:p>
    <w:p w14:paraId="6507392D" w14:textId="4A32688C" w:rsidR="00D940F9" w:rsidRDefault="0041294F" w:rsidP="0041294F">
      <w:pPr>
        <w:pStyle w:val="Heading1"/>
      </w:pPr>
      <w:r>
        <w:t>Các thành phần</w:t>
      </w:r>
    </w:p>
    <w:p w14:paraId="0AE1956F" w14:textId="2ECF157B" w:rsidR="00BA4D2F" w:rsidRDefault="00BA4D2F" w:rsidP="00BA4D2F">
      <w:r>
        <w:t>Mạng LAN</w:t>
      </w:r>
      <w:r w:rsidR="00732EDE">
        <w:t>:</w:t>
      </w:r>
    </w:p>
    <w:p w14:paraId="4DE0C312" w14:textId="77777777" w:rsidR="00732EDE" w:rsidRPr="00732EDE" w:rsidRDefault="00732EDE" w:rsidP="00732E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EDE">
        <w:rPr>
          <w:rFonts w:ascii="Times New Roman" w:eastAsia="Times New Roman" w:hAnsi="Times New Roman" w:cs="Times New Roman"/>
          <w:sz w:val="24"/>
          <w:szCs w:val="24"/>
        </w:rPr>
        <w:t>Máy trạm (workstation) mạng</w:t>
      </w:r>
    </w:p>
    <w:p w14:paraId="42A86973" w14:textId="77777777" w:rsidR="00732EDE" w:rsidRPr="00732EDE" w:rsidRDefault="00732EDE" w:rsidP="00732E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EDE">
        <w:rPr>
          <w:rFonts w:ascii="Times New Roman" w:eastAsia="Times New Roman" w:hAnsi="Times New Roman" w:cs="Times New Roman"/>
          <w:sz w:val="24"/>
          <w:szCs w:val="24"/>
        </w:rPr>
        <w:t>Card giao tiếp mạng và driver</w:t>
      </w:r>
    </w:p>
    <w:p w14:paraId="51E2276F" w14:textId="77777777" w:rsidR="00732EDE" w:rsidRPr="00732EDE" w:rsidRDefault="00732EDE" w:rsidP="00732E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EDE">
        <w:rPr>
          <w:rFonts w:ascii="Times New Roman" w:eastAsia="Times New Roman" w:hAnsi="Times New Roman" w:cs="Times New Roman"/>
          <w:sz w:val="24"/>
          <w:szCs w:val="24"/>
        </w:rPr>
        <w:t>Tài nguyên phần cứng chia sẻ</w:t>
      </w:r>
    </w:p>
    <w:p w14:paraId="6C0FB22D" w14:textId="77777777" w:rsidR="00732EDE" w:rsidRPr="00732EDE" w:rsidRDefault="00732EDE" w:rsidP="00732E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EDE">
        <w:rPr>
          <w:rFonts w:ascii="Times New Roman" w:eastAsia="Times New Roman" w:hAnsi="Times New Roman" w:cs="Times New Roman"/>
          <w:sz w:val="24"/>
          <w:szCs w:val="24"/>
        </w:rPr>
        <w:t>Hệ điều hành mạng</w:t>
      </w:r>
    </w:p>
    <w:p w14:paraId="6F97D4E4" w14:textId="0A924838" w:rsidR="00732EDE" w:rsidRPr="0058691E" w:rsidRDefault="00732EDE" w:rsidP="00BA4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2EDE">
        <w:rPr>
          <w:rFonts w:ascii="Times New Roman" w:eastAsia="Times New Roman" w:hAnsi="Times New Roman" w:cs="Times New Roman"/>
          <w:sz w:val="24"/>
          <w:szCs w:val="24"/>
        </w:rPr>
        <w:t>Các chương trình Network-Awar</w:t>
      </w:r>
      <w:ins w:id="0" w:author="Tạ Quang,Khôi" w:date="2022-05-16T15:46:00Z">
        <w:r w:rsidR="000C04C4">
          <w:rPr>
            <w:rFonts w:ascii="Times New Roman" w:eastAsia="Times New Roman" w:hAnsi="Times New Roman" w:cs="Times New Roman"/>
            <w:sz w:val="24"/>
            <w:szCs w:val="24"/>
          </w:rPr>
          <w:t>e</w:t>
        </w:r>
      </w:ins>
      <w:del w:id="1" w:author="Tạ Quang,Khôi" w:date="2022-05-16T15:46:00Z">
        <w:r w:rsidRPr="00732EDE" w:rsidDel="00416E0E">
          <w:rPr>
            <w:rFonts w:ascii="Times New Roman" w:eastAsia="Times New Roman" w:hAnsi="Times New Roman" w:cs="Times New Roman"/>
            <w:sz w:val="24"/>
            <w:szCs w:val="24"/>
          </w:rPr>
          <w:delText>e</w:delText>
        </w:r>
      </w:del>
    </w:p>
    <w:p w14:paraId="3165360E" w14:textId="329E5D3C" w:rsidR="0041294F" w:rsidRDefault="0041294F" w:rsidP="0041294F">
      <w:pPr>
        <w:pStyle w:val="Heading1"/>
      </w:pPr>
      <w:r>
        <w:t>Topology của mạng</w:t>
      </w:r>
    </w:p>
    <w:p w14:paraId="3B65B83A" w14:textId="77777777" w:rsidR="00812077" w:rsidRDefault="00812077" w:rsidP="00812077">
      <w:pPr>
        <w:pStyle w:val="Heading2"/>
        <w:rPr>
          <w:ins w:id="2" w:author="Tạ Quang,Khôi" w:date="2022-05-16T15:52:00Z"/>
        </w:rPr>
      </w:pPr>
      <w:ins w:id="3" w:author="Tạ Quang,Khôi" w:date="2022-05-16T15:52:00Z">
        <w:r>
          <w:t>Dạng đường thẳng (Bus Topology)</w:t>
        </w:r>
      </w:ins>
    </w:p>
    <w:p w14:paraId="485949E2" w14:textId="77777777" w:rsidR="00812077" w:rsidRDefault="00812077" w:rsidP="00812077">
      <w:pPr>
        <w:pStyle w:val="NormalWeb"/>
        <w:rPr>
          <w:ins w:id="4" w:author="Tạ Quang,Khôi" w:date="2022-05-16T15:52:00Z"/>
        </w:rPr>
      </w:pPr>
      <w:ins w:id="5" w:author="Tạ Quang,Khôi" w:date="2022-05-16T15:52:00Z">
        <w:r>
          <w:t>Ưu điểm</w:t>
        </w:r>
      </w:ins>
    </w:p>
    <w:p w14:paraId="24744183" w14:textId="77777777" w:rsidR="00812077" w:rsidRDefault="00812077" w:rsidP="00812077">
      <w:pPr>
        <w:numPr>
          <w:ilvl w:val="0"/>
          <w:numId w:val="3"/>
        </w:numPr>
        <w:spacing w:before="100" w:beforeAutospacing="1" w:after="100" w:afterAutospacing="1" w:line="240" w:lineRule="auto"/>
        <w:rPr>
          <w:ins w:id="6" w:author="Tạ Quang,Khôi" w:date="2022-05-16T15:52:00Z"/>
        </w:rPr>
      </w:pPr>
      <w:ins w:id="7" w:author="Tạ Quang,Khôi" w:date="2022-05-16T15:52:00Z">
        <w:r>
          <w:t>Dễ dàng cài đặt và mở rộng</w:t>
        </w:r>
      </w:ins>
    </w:p>
    <w:p w14:paraId="1B021356" w14:textId="77777777" w:rsidR="00812077" w:rsidRDefault="00812077" w:rsidP="00812077">
      <w:pPr>
        <w:numPr>
          <w:ilvl w:val="0"/>
          <w:numId w:val="3"/>
        </w:numPr>
        <w:spacing w:before="100" w:beforeAutospacing="1" w:after="100" w:afterAutospacing="1" w:line="240" w:lineRule="auto"/>
        <w:rPr>
          <w:ins w:id="8" w:author="Tạ Quang,Khôi" w:date="2022-05-16T15:52:00Z"/>
        </w:rPr>
      </w:pPr>
      <w:ins w:id="9" w:author="Tạ Quang,Khôi" w:date="2022-05-16T15:52:00Z">
        <w:r>
          <w:t>Chi phí thấp</w:t>
        </w:r>
      </w:ins>
    </w:p>
    <w:p w14:paraId="39AC8E6D" w14:textId="77777777" w:rsidR="00812077" w:rsidRDefault="00812077" w:rsidP="00812077">
      <w:pPr>
        <w:numPr>
          <w:ilvl w:val="0"/>
          <w:numId w:val="3"/>
        </w:numPr>
        <w:spacing w:before="100" w:beforeAutospacing="1" w:after="100" w:afterAutospacing="1" w:line="240" w:lineRule="auto"/>
        <w:rPr>
          <w:ins w:id="10" w:author="Tạ Quang,Khôi" w:date="2022-05-16T15:52:00Z"/>
        </w:rPr>
      </w:pPr>
      <w:ins w:id="11" w:author="Tạ Quang,Khôi" w:date="2022-05-16T15:52:00Z">
        <w:r>
          <w:t>Một máy hỏng không ảnh hưởng đến các máy khác.</w:t>
        </w:r>
      </w:ins>
    </w:p>
    <w:p w14:paraId="2BE0D0AD" w14:textId="77777777" w:rsidR="00812077" w:rsidRDefault="00812077" w:rsidP="00812077">
      <w:pPr>
        <w:pStyle w:val="NormalWeb"/>
        <w:rPr>
          <w:ins w:id="12" w:author="Tạ Quang,Khôi" w:date="2022-05-16T15:52:00Z"/>
        </w:rPr>
      </w:pPr>
      <w:ins w:id="13" w:author="Tạ Quang,Khôi" w:date="2022-05-16T15:52:00Z">
        <w:r>
          <w:t>Hạn chế</w:t>
        </w:r>
      </w:ins>
    </w:p>
    <w:p w14:paraId="6AB257F5" w14:textId="77777777" w:rsidR="00812077" w:rsidRDefault="00812077" w:rsidP="00812077">
      <w:pPr>
        <w:numPr>
          <w:ilvl w:val="0"/>
          <w:numId w:val="4"/>
        </w:numPr>
        <w:spacing w:before="100" w:beforeAutospacing="1" w:after="100" w:afterAutospacing="1" w:line="240" w:lineRule="auto"/>
        <w:rPr>
          <w:ins w:id="14" w:author="Tạ Quang,Khôi" w:date="2022-05-16T15:52:00Z"/>
        </w:rPr>
      </w:pPr>
      <w:ins w:id="15" w:author="Tạ Quang,Khôi" w:date="2022-05-16T15:52:00Z">
        <w:r>
          <w:t>Khó quản trị và tìm nguyên nhân lỗi</w:t>
        </w:r>
      </w:ins>
    </w:p>
    <w:p w14:paraId="56E54D69" w14:textId="77777777" w:rsidR="00812077" w:rsidRDefault="00812077" w:rsidP="00812077">
      <w:pPr>
        <w:numPr>
          <w:ilvl w:val="0"/>
          <w:numId w:val="4"/>
        </w:numPr>
        <w:spacing w:before="100" w:beforeAutospacing="1" w:after="100" w:afterAutospacing="1" w:line="240" w:lineRule="auto"/>
        <w:rPr>
          <w:ins w:id="16" w:author="Tạ Quang,Khôi" w:date="2022-05-16T15:52:00Z"/>
        </w:rPr>
      </w:pPr>
      <w:ins w:id="17" w:author="Tạ Quang,Khôi" w:date="2022-05-16T15:52:00Z">
        <w:r>
          <w:t>Giới hạn chiều dài cáp và số lượng máy tính</w:t>
        </w:r>
      </w:ins>
    </w:p>
    <w:p w14:paraId="35D79534" w14:textId="77777777" w:rsidR="00812077" w:rsidRDefault="00812077" w:rsidP="00812077">
      <w:pPr>
        <w:numPr>
          <w:ilvl w:val="0"/>
          <w:numId w:val="4"/>
        </w:numPr>
        <w:spacing w:before="100" w:beforeAutospacing="1" w:after="100" w:afterAutospacing="1" w:line="240" w:lineRule="auto"/>
        <w:rPr>
          <w:ins w:id="18" w:author="Tạ Quang,Khôi" w:date="2022-05-16T15:52:00Z"/>
        </w:rPr>
      </w:pPr>
      <w:ins w:id="19" w:author="Tạ Quang,Khôi" w:date="2022-05-16T15:52:00Z">
        <w:r>
          <w:t>Hiệu năng giảm khi có máy tính được thểm vào</w:t>
        </w:r>
      </w:ins>
    </w:p>
    <w:p w14:paraId="2A83C07C" w14:textId="77777777" w:rsidR="00812077" w:rsidRDefault="00812077" w:rsidP="00812077">
      <w:pPr>
        <w:numPr>
          <w:ilvl w:val="0"/>
          <w:numId w:val="4"/>
        </w:numPr>
        <w:spacing w:before="100" w:beforeAutospacing="1" w:after="100" w:afterAutospacing="1" w:line="240" w:lineRule="auto"/>
        <w:rPr>
          <w:ins w:id="20" w:author="Tạ Quang,Khôi" w:date="2022-05-16T15:52:00Z"/>
        </w:rPr>
      </w:pPr>
      <w:ins w:id="21" w:author="Tạ Quang,Khôi" w:date="2022-05-16T15:52:00Z">
        <w:r>
          <w:t>Một đoạn cáp backbone bị đứt sẽ ảnh hưởng đến toàn mạng</w:t>
        </w:r>
      </w:ins>
    </w:p>
    <w:p w14:paraId="1B7C31A9" w14:textId="77777777" w:rsidR="00812077" w:rsidRDefault="00812077" w:rsidP="00812077">
      <w:pPr>
        <w:pStyle w:val="Heading2"/>
        <w:rPr>
          <w:ins w:id="22" w:author="Tạ Quang,Khôi" w:date="2022-05-16T15:52:00Z"/>
        </w:rPr>
      </w:pPr>
      <w:ins w:id="23" w:author="Tạ Quang,Khôi" w:date="2022-05-16T15:52:00Z">
        <w:r>
          <w:t>Dạng vòng tròn (Ring Topology)</w:t>
        </w:r>
      </w:ins>
    </w:p>
    <w:p w14:paraId="0689E75B" w14:textId="77777777" w:rsidR="00812077" w:rsidRDefault="00812077" w:rsidP="00812077">
      <w:pPr>
        <w:pStyle w:val="NormalWeb"/>
        <w:rPr>
          <w:ins w:id="24" w:author="Tạ Quang,Khôi" w:date="2022-05-16T15:52:00Z"/>
        </w:rPr>
      </w:pPr>
      <w:ins w:id="25" w:author="Tạ Quang,Khôi" w:date="2022-05-16T15:52:00Z">
        <w:r>
          <w:t>Ưu điểm</w:t>
        </w:r>
      </w:ins>
    </w:p>
    <w:p w14:paraId="737D420E" w14:textId="77777777" w:rsidR="00812077" w:rsidRDefault="00812077" w:rsidP="00812077">
      <w:pPr>
        <w:numPr>
          <w:ilvl w:val="0"/>
          <w:numId w:val="5"/>
        </w:numPr>
        <w:spacing w:before="100" w:beforeAutospacing="1" w:after="100" w:afterAutospacing="1" w:line="240" w:lineRule="auto"/>
        <w:rPr>
          <w:ins w:id="26" w:author="Tạ Quang,Khôi" w:date="2022-05-16T15:52:00Z"/>
        </w:rPr>
      </w:pPr>
      <w:ins w:id="27" w:author="Tạ Quang,Khôi" w:date="2022-05-16T15:52:00Z">
        <w:r>
          <w:t>Sự phát triển của hệ thống không tác động đáng kể đến hiệu năng</w:t>
        </w:r>
      </w:ins>
    </w:p>
    <w:p w14:paraId="275C158A" w14:textId="77777777" w:rsidR="00812077" w:rsidRDefault="00812077" w:rsidP="00812077">
      <w:pPr>
        <w:numPr>
          <w:ilvl w:val="0"/>
          <w:numId w:val="5"/>
        </w:numPr>
        <w:spacing w:before="100" w:beforeAutospacing="1" w:after="100" w:afterAutospacing="1" w:line="240" w:lineRule="auto"/>
        <w:rPr>
          <w:ins w:id="28" w:author="Tạ Quang,Khôi" w:date="2022-05-16T15:52:00Z"/>
        </w:rPr>
      </w:pPr>
      <w:ins w:id="29" w:author="Tạ Quang,Khôi" w:date="2022-05-16T15:52:00Z">
        <w:r>
          <w:t>Tất cả các máy tính có quyền truy cập như nhau</w:t>
        </w:r>
      </w:ins>
    </w:p>
    <w:p w14:paraId="12B30BC1" w14:textId="77777777" w:rsidR="00812077" w:rsidRDefault="00812077" w:rsidP="00812077">
      <w:pPr>
        <w:pStyle w:val="NormalWeb"/>
        <w:rPr>
          <w:ins w:id="30" w:author="Tạ Quang,Khôi" w:date="2022-05-16T15:52:00Z"/>
        </w:rPr>
      </w:pPr>
      <w:ins w:id="31" w:author="Tạ Quang,Khôi" w:date="2022-05-16T15:52:00Z">
        <w:r>
          <w:t>Hạn chế</w:t>
        </w:r>
      </w:ins>
    </w:p>
    <w:p w14:paraId="79D69C90" w14:textId="77777777" w:rsidR="00812077" w:rsidRDefault="00812077" w:rsidP="00812077">
      <w:pPr>
        <w:numPr>
          <w:ilvl w:val="0"/>
          <w:numId w:val="6"/>
        </w:numPr>
        <w:spacing w:before="100" w:beforeAutospacing="1" w:after="100" w:afterAutospacing="1" w:line="240" w:lineRule="auto"/>
        <w:rPr>
          <w:ins w:id="32" w:author="Tạ Quang,Khôi" w:date="2022-05-16T15:52:00Z"/>
        </w:rPr>
      </w:pPr>
      <w:ins w:id="33" w:author="Tạ Quang,Khôi" w:date="2022-05-16T15:52:00Z">
        <w:r>
          <w:t>Chi phí thực hiện cao</w:t>
        </w:r>
      </w:ins>
    </w:p>
    <w:p w14:paraId="39413C05" w14:textId="77777777" w:rsidR="00812077" w:rsidRDefault="00812077" w:rsidP="00812077">
      <w:pPr>
        <w:numPr>
          <w:ilvl w:val="0"/>
          <w:numId w:val="6"/>
        </w:numPr>
        <w:spacing w:before="100" w:beforeAutospacing="1" w:after="100" w:afterAutospacing="1" w:line="240" w:lineRule="auto"/>
        <w:rPr>
          <w:ins w:id="34" w:author="Tạ Quang,Khôi" w:date="2022-05-16T15:52:00Z"/>
        </w:rPr>
      </w:pPr>
      <w:ins w:id="35" w:author="Tạ Quang,Khôi" w:date="2022-05-16T15:52:00Z">
        <w:r>
          <w:t>Phức tạp</w:t>
        </w:r>
      </w:ins>
    </w:p>
    <w:p w14:paraId="16A86176" w14:textId="77777777" w:rsidR="00812077" w:rsidRDefault="00812077" w:rsidP="00812077">
      <w:pPr>
        <w:numPr>
          <w:ilvl w:val="0"/>
          <w:numId w:val="6"/>
        </w:numPr>
        <w:spacing w:before="100" w:beforeAutospacing="1" w:after="100" w:afterAutospacing="1" w:line="240" w:lineRule="auto"/>
        <w:rPr>
          <w:ins w:id="36" w:author="Tạ Quang,Khôi" w:date="2022-05-16T15:52:00Z"/>
        </w:rPr>
      </w:pPr>
      <w:ins w:id="37" w:author="Tạ Quang,Khôi" w:date="2022-05-16T15:52:00Z">
        <w:r>
          <w:t>Khi một máy có sự cố thì có thể ảnh hưởng đến các máy tính khác</w:t>
        </w:r>
      </w:ins>
    </w:p>
    <w:p w14:paraId="54AFB6F2" w14:textId="77777777" w:rsidR="00812077" w:rsidRDefault="00812077" w:rsidP="00812077">
      <w:pPr>
        <w:pStyle w:val="Heading2"/>
        <w:rPr>
          <w:ins w:id="38" w:author="Tạ Quang,Khôi" w:date="2022-05-16T15:52:00Z"/>
        </w:rPr>
      </w:pPr>
      <w:ins w:id="39" w:author="Tạ Quang,Khôi" w:date="2022-05-16T15:52:00Z">
        <w:r>
          <w:lastRenderedPageBreak/>
          <w:t>Dạng hình sao (Star Topology)</w:t>
        </w:r>
      </w:ins>
    </w:p>
    <w:p w14:paraId="740A3BE6" w14:textId="77777777" w:rsidR="00812077" w:rsidRDefault="00812077" w:rsidP="00812077">
      <w:pPr>
        <w:pStyle w:val="NormalWeb"/>
        <w:rPr>
          <w:ins w:id="40" w:author="Tạ Quang,Khôi" w:date="2022-05-16T15:52:00Z"/>
        </w:rPr>
      </w:pPr>
      <w:ins w:id="41" w:author="Tạ Quang,Khôi" w:date="2022-05-16T15:52:00Z">
        <w:r>
          <w:t>Ưu điểm</w:t>
        </w:r>
      </w:ins>
    </w:p>
    <w:p w14:paraId="47A8EC87" w14:textId="77777777" w:rsidR="00812077" w:rsidRDefault="00812077" w:rsidP="00812077">
      <w:pPr>
        <w:numPr>
          <w:ilvl w:val="0"/>
          <w:numId w:val="7"/>
        </w:numPr>
        <w:spacing w:before="100" w:beforeAutospacing="1" w:after="100" w:afterAutospacing="1" w:line="240" w:lineRule="auto"/>
        <w:rPr>
          <w:ins w:id="42" w:author="Tạ Quang,Khôi" w:date="2022-05-16T15:52:00Z"/>
        </w:rPr>
      </w:pPr>
      <w:ins w:id="43" w:author="Tạ Quang,Khôi" w:date="2022-05-16T15:52:00Z">
        <w:r>
          <w:t>Dễ dàng bổ sung hay loại bỏ bớt máy tính</w:t>
        </w:r>
      </w:ins>
    </w:p>
    <w:p w14:paraId="3686C831" w14:textId="77777777" w:rsidR="00812077" w:rsidRDefault="00812077" w:rsidP="00812077">
      <w:pPr>
        <w:numPr>
          <w:ilvl w:val="0"/>
          <w:numId w:val="7"/>
        </w:numPr>
        <w:spacing w:before="100" w:beforeAutospacing="1" w:after="100" w:afterAutospacing="1" w:line="240" w:lineRule="auto"/>
        <w:rPr>
          <w:ins w:id="44" w:author="Tạ Quang,Khôi" w:date="2022-05-16T15:52:00Z"/>
        </w:rPr>
      </w:pPr>
      <w:ins w:id="45" w:author="Tạ Quang,Khôi" w:date="2022-05-16T15:52:00Z">
        <w:r>
          <w:t>Dễ dàng theo dõi và giải quyết - sự cố</w:t>
        </w:r>
      </w:ins>
    </w:p>
    <w:p w14:paraId="6BBACEC6" w14:textId="77777777" w:rsidR="00812077" w:rsidRDefault="00812077" w:rsidP="00812077">
      <w:pPr>
        <w:numPr>
          <w:ilvl w:val="0"/>
          <w:numId w:val="7"/>
        </w:numPr>
        <w:spacing w:before="100" w:beforeAutospacing="1" w:after="100" w:afterAutospacing="1" w:line="240" w:lineRule="auto"/>
        <w:rPr>
          <w:ins w:id="46" w:author="Tạ Quang,Khôi" w:date="2022-05-16T15:52:00Z"/>
        </w:rPr>
      </w:pPr>
      <w:ins w:id="47" w:author="Tạ Quang,Khôi" w:date="2022-05-16T15:52:00Z">
        <w:r>
          <w:t>Có thể phù hợp với nhiều loại cáp khác nhau</w:t>
        </w:r>
      </w:ins>
    </w:p>
    <w:p w14:paraId="789B6D00" w14:textId="77777777" w:rsidR="00812077" w:rsidRDefault="00812077" w:rsidP="00812077">
      <w:pPr>
        <w:pStyle w:val="NormalWeb"/>
        <w:rPr>
          <w:ins w:id="48" w:author="Tạ Quang,Khôi" w:date="2022-05-16T15:52:00Z"/>
        </w:rPr>
      </w:pPr>
      <w:ins w:id="49" w:author="Tạ Quang,Khôi" w:date="2022-05-16T15:52:00Z">
        <w:r>
          <w:t>Hạn chế</w:t>
        </w:r>
      </w:ins>
    </w:p>
    <w:p w14:paraId="7DB18891" w14:textId="77777777" w:rsidR="00812077" w:rsidRDefault="00812077" w:rsidP="00812077">
      <w:pPr>
        <w:numPr>
          <w:ilvl w:val="0"/>
          <w:numId w:val="8"/>
        </w:numPr>
        <w:spacing w:before="100" w:beforeAutospacing="1" w:after="100" w:afterAutospacing="1" w:line="240" w:lineRule="auto"/>
        <w:rPr>
          <w:ins w:id="50" w:author="Tạ Quang,Khôi" w:date="2022-05-16T15:52:00Z"/>
        </w:rPr>
      </w:pPr>
      <w:ins w:id="51" w:author="Tạ Quang,Khôi" w:date="2022-05-16T15:52:00Z">
        <w:r>
          <w:t>Khi hub không làm việc, toàn mạng cũng sẽ không làm việc</w:t>
        </w:r>
      </w:ins>
    </w:p>
    <w:p w14:paraId="1ED10E5A" w14:textId="77777777" w:rsidR="00812077" w:rsidRDefault="00812077" w:rsidP="00812077">
      <w:pPr>
        <w:numPr>
          <w:ilvl w:val="0"/>
          <w:numId w:val="8"/>
        </w:numPr>
        <w:spacing w:before="100" w:beforeAutospacing="1" w:after="100" w:afterAutospacing="1" w:line="240" w:lineRule="auto"/>
        <w:rPr>
          <w:ins w:id="52" w:author="Tạ Quang,Khôi" w:date="2022-05-16T15:52:00Z"/>
        </w:rPr>
      </w:pPr>
      <w:ins w:id="53" w:author="Tạ Quang,Khôi" w:date="2022-05-16T15:52:00Z">
        <w:r>
          <w:t>Sử dụng nhiều cáp</w:t>
        </w:r>
      </w:ins>
    </w:p>
    <w:p w14:paraId="552046EB" w14:textId="77777777" w:rsidR="00812077" w:rsidRDefault="00812077" w:rsidP="00812077">
      <w:pPr>
        <w:pStyle w:val="Heading2"/>
        <w:rPr>
          <w:ins w:id="54" w:author="Tạ Quang,Khôi" w:date="2022-05-16T15:52:00Z"/>
        </w:rPr>
      </w:pPr>
      <w:ins w:id="55" w:author="Tạ Quang,Khôi" w:date="2022-05-16T15:52:00Z">
        <w:r>
          <w:rPr>
            <w:rStyle w:val="Strong"/>
            <w:b w:val="0"/>
            <w:bCs w:val="0"/>
          </w:rPr>
          <w:t>Mạng dạng lưới – Mesh Topology</w:t>
        </w:r>
      </w:ins>
    </w:p>
    <w:p w14:paraId="524D965D" w14:textId="77777777" w:rsidR="00812077" w:rsidRDefault="00812077" w:rsidP="00812077">
      <w:pPr>
        <w:pStyle w:val="NormalWeb"/>
        <w:rPr>
          <w:ins w:id="56" w:author="Tạ Quang,Khôi" w:date="2022-05-16T15:52:00Z"/>
        </w:rPr>
      </w:pPr>
      <w:ins w:id="57" w:author="Tạ Quang,Khôi" w:date="2022-05-16T15:52:00Z">
        <w:r>
          <w:t>Mạng dạng lưới là kiểu Topology mà trong đó mỗi một máy tính sẽ được liên kết với tất cả các máy còn lại trên hệ thống mà không cần phải nối qua Hub hay Switch. Nó cũng giống như cấu trúc của mạng internet hiện nay.</w:t>
        </w:r>
      </w:ins>
    </w:p>
    <w:p w14:paraId="058E4455" w14:textId="6B3AC5B8" w:rsidR="00812077" w:rsidRDefault="00812077" w:rsidP="00812077">
      <w:pPr>
        <w:pStyle w:val="NormalWeb"/>
        <w:rPr>
          <w:ins w:id="58" w:author="Tạ Quang,Khôi" w:date="2022-05-16T15:52:00Z"/>
        </w:rPr>
      </w:pPr>
      <w:ins w:id="59" w:author="Tạ Quang,Khôi" w:date="2022-05-16T15:52:00Z">
        <w:r>
          <w:rPr>
            <w:noProof/>
          </w:rPr>
          <w:drawing>
            <wp:inline distT="0" distB="0" distL="0" distR="0" wp14:anchorId="251C8BDE" wp14:editId="6E8B25EC">
              <wp:extent cx="5943600" cy="4404360"/>
              <wp:effectExtent l="0" t="0" r="0" b="0"/>
              <wp:docPr id="2" name="Picture 2" descr="Ảnh minh họa Mes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minh họa Mess Top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ins>
    </w:p>
    <w:p w14:paraId="3DE01C7D" w14:textId="77777777" w:rsidR="00812077" w:rsidRDefault="00812077" w:rsidP="00812077">
      <w:pPr>
        <w:pStyle w:val="NormalWeb"/>
        <w:rPr>
          <w:ins w:id="60" w:author="Tạ Quang,Khôi" w:date="2022-05-16T15:52:00Z"/>
        </w:rPr>
      </w:pPr>
      <w:ins w:id="61" w:author="Tạ Quang,Khôi" w:date="2022-05-16T15:52:00Z">
        <w:r>
          <w:rPr>
            <w:rStyle w:val="Emphasis"/>
          </w:rPr>
          <w:t>Ảnh minh họa Mess Topology</w:t>
        </w:r>
      </w:ins>
    </w:p>
    <w:p w14:paraId="59B1B64F" w14:textId="77777777" w:rsidR="00812077" w:rsidRDefault="00812077" w:rsidP="00812077">
      <w:pPr>
        <w:pStyle w:val="NormalWeb"/>
        <w:rPr>
          <w:ins w:id="62" w:author="Tạ Quang,Khôi" w:date="2022-05-16T15:52:00Z"/>
        </w:rPr>
      </w:pPr>
      <w:ins w:id="63" w:author="Tạ Quang,Khôi" w:date="2022-05-16T15:52:00Z">
        <w:r>
          <w:rPr>
            <w:rStyle w:val="Strong"/>
            <w:rFonts w:eastAsiaTheme="majorEastAsia"/>
          </w:rPr>
          <w:lastRenderedPageBreak/>
          <w:t>Những điểm mạnh của Mesh Topology</w:t>
        </w:r>
      </w:ins>
    </w:p>
    <w:p w14:paraId="11ABD8CE" w14:textId="77777777" w:rsidR="00812077" w:rsidRDefault="00812077" w:rsidP="00812077">
      <w:pPr>
        <w:numPr>
          <w:ilvl w:val="0"/>
          <w:numId w:val="9"/>
        </w:numPr>
        <w:spacing w:before="100" w:beforeAutospacing="1" w:after="100" w:afterAutospacing="1" w:line="240" w:lineRule="auto"/>
        <w:rPr>
          <w:ins w:id="64" w:author="Tạ Quang,Khôi" w:date="2022-05-16T15:52:00Z"/>
        </w:rPr>
      </w:pPr>
      <w:ins w:id="65" w:author="Tạ Quang,Khôi" w:date="2022-05-16T15:52:00Z">
        <w:r>
          <w:t>Các máy tính trong hệ thống này hoạt động độc lập, sẽ không bị ảnh hưởng khi các máy tính khác bị trục trặc.</w:t>
        </w:r>
      </w:ins>
    </w:p>
    <w:p w14:paraId="08A92417" w14:textId="77777777" w:rsidR="00812077" w:rsidRDefault="00812077" w:rsidP="00812077">
      <w:pPr>
        <w:numPr>
          <w:ilvl w:val="0"/>
          <w:numId w:val="9"/>
        </w:numPr>
        <w:spacing w:before="100" w:beforeAutospacing="1" w:after="100" w:afterAutospacing="1" w:line="240" w:lineRule="auto"/>
        <w:rPr>
          <w:ins w:id="66" w:author="Tạ Quang,Khôi" w:date="2022-05-16T15:52:00Z"/>
        </w:rPr>
      </w:pPr>
      <w:ins w:id="67" w:author="Tạ Quang,Khôi" w:date="2022-05-16T15:52:00Z">
        <w:r>
          <w:t>Nó tương tự như mạng hình sao nhưng được mở rộng với phạm vi lớn hơn.</w:t>
        </w:r>
      </w:ins>
    </w:p>
    <w:p w14:paraId="5BDA443F" w14:textId="77777777" w:rsidR="00812077" w:rsidRDefault="00812077" w:rsidP="00812077">
      <w:pPr>
        <w:pStyle w:val="NormalWeb"/>
        <w:rPr>
          <w:ins w:id="68" w:author="Tạ Quang,Khôi" w:date="2022-05-16T15:52:00Z"/>
        </w:rPr>
      </w:pPr>
      <w:ins w:id="69" w:author="Tạ Quang,Khôi" w:date="2022-05-16T15:52:00Z">
        <w:r>
          <w:t>Nhược điểm của mạng dạng lưới gồm:</w:t>
        </w:r>
      </w:ins>
    </w:p>
    <w:p w14:paraId="5F790013" w14:textId="77777777" w:rsidR="00812077" w:rsidRDefault="00812077" w:rsidP="00812077">
      <w:pPr>
        <w:numPr>
          <w:ilvl w:val="0"/>
          <w:numId w:val="10"/>
        </w:numPr>
        <w:spacing w:before="100" w:beforeAutospacing="1" w:after="100" w:afterAutospacing="1" w:line="240" w:lineRule="auto"/>
        <w:rPr>
          <w:ins w:id="70" w:author="Tạ Quang,Khôi" w:date="2022-05-16T15:52:00Z"/>
        </w:rPr>
      </w:pPr>
      <w:ins w:id="71" w:author="Tạ Quang,Khôi" w:date="2022-05-16T15:52:00Z">
        <w:r>
          <w:t>Việc quản lý hệ thống mạng sẽ khá phức tạp.</w:t>
        </w:r>
      </w:ins>
    </w:p>
    <w:p w14:paraId="4004B4EA" w14:textId="77777777" w:rsidR="00812077" w:rsidRDefault="00812077" w:rsidP="00812077">
      <w:pPr>
        <w:numPr>
          <w:ilvl w:val="0"/>
          <w:numId w:val="10"/>
        </w:numPr>
        <w:spacing w:before="100" w:beforeAutospacing="1" w:after="100" w:afterAutospacing="1" w:line="240" w:lineRule="auto"/>
        <w:rPr>
          <w:ins w:id="72" w:author="Tạ Quang,Khôi" w:date="2022-05-16T15:52:00Z"/>
        </w:rPr>
      </w:pPr>
      <w:ins w:id="73" w:author="Tạ Quang,Khôi" w:date="2022-05-16T15:52:00Z">
        <w:r>
          <w:t>Gây tốn tài nguyên về bộ nhớ (memory) và về việc xử lý của các máy trạm trong hệ thống.</w:t>
        </w:r>
      </w:ins>
    </w:p>
    <w:p w14:paraId="0F9D50F3" w14:textId="77777777" w:rsidR="00812077" w:rsidRDefault="00812077" w:rsidP="00812077">
      <w:pPr>
        <w:pStyle w:val="Heading2"/>
        <w:rPr>
          <w:ins w:id="74" w:author="Tạ Quang,Khôi" w:date="2022-05-16T15:52:00Z"/>
        </w:rPr>
      </w:pPr>
      <w:ins w:id="75" w:author="Tạ Quang,Khôi" w:date="2022-05-16T15:52:00Z">
        <w:r>
          <w:rPr>
            <w:rStyle w:val="Strong"/>
            <w:b w:val="0"/>
            <w:bCs w:val="0"/>
          </w:rPr>
          <w:t>Mạng phân cấp/ cấu trúc cây – Hierarchical Topology</w:t>
        </w:r>
      </w:ins>
    </w:p>
    <w:p w14:paraId="213728E3" w14:textId="77777777" w:rsidR="00812077" w:rsidRDefault="00812077" w:rsidP="00812077">
      <w:pPr>
        <w:pStyle w:val="NormalWeb"/>
        <w:rPr>
          <w:ins w:id="76" w:author="Tạ Quang,Khôi" w:date="2022-05-16T15:52:00Z"/>
        </w:rPr>
      </w:pPr>
      <w:ins w:id="77" w:author="Tạ Quang,Khôi" w:date="2022-05-16T15:52:00Z">
        <w:r>
          <w:t>Kiểu Topology này gần giống như mạng hình sao mở rộng nhưng hệ thống mạng lại được liên kết với một thiết bị có vai trò kiểm tra lưu thông trên mạng thay vì liên kết với Hub hay Switch. Các máy trạm trong hệ thống được sắp xếp theo từng lớp tùy thuộc vào chức năng của chúng.</w:t>
        </w:r>
      </w:ins>
    </w:p>
    <w:p w14:paraId="5C283F31" w14:textId="5965F2EE" w:rsidR="00812077" w:rsidRDefault="00812077" w:rsidP="00812077">
      <w:pPr>
        <w:pStyle w:val="NormalWeb"/>
        <w:rPr>
          <w:ins w:id="78" w:author="Tạ Quang,Khôi" w:date="2022-05-16T15:52:00Z"/>
        </w:rPr>
      </w:pPr>
      <w:ins w:id="79" w:author="Tạ Quang,Khôi" w:date="2022-05-16T15:52:00Z">
        <w:r>
          <w:rPr>
            <w:noProof/>
          </w:rPr>
          <w:drawing>
            <wp:inline distT="0" distB="0" distL="0" distR="0" wp14:anchorId="532E89B5" wp14:editId="4074BC3B">
              <wp:extent cx="5943600" cy="4018915"/>
              <wp:effectExtent l="0" t="0" r="0" b="635"/>
              <wp:docPr id="1" name="Picture 1" descr="Ảnh minh họa Hierarchical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minh họa Hierarchical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8915"/>
                      </a:xfrm>
                      <a:prstGeom prst="rect">
                        <a:avLst/>
                      </a:prstGeom>
                      <a:noFill/>
                      <a:ln>
                        <a:noFill/>
                      </a:ln>
                    </pic:spPr>
                  </pic:pic>
                </a:graphicData>
              </a:graphic>
            </wp:inline>
          </w:drawing>
        </w:r>
      </w:ins>
    </w:p>
    <w:p w14:paraId="0F0D1385" w14:textId="77777777" w:rsidR="00812077" w:rsidRDefault="00812077" w:rsidP="00812077">
      <w:pPr>
        <w:pStyle w:val="NormalWeb"/>
        <w:rPr>
          <w:ins w:id="80" w:author="Tạ Quang,Khôi" w:date="2022-05-16T15:52:00Z"/>
        </w:rPr>
      </w:pPr>
      <w:ins w:id="81" w:author="Tạ Quang,Khôi" w:date="2022-05-16T15:52:00Z">
        <w:r>
          <w:rPr>
            <w:rStyle w:val="Emphasis"/>
          </w:rPr>
          <w:t>Ảnh minh họa Hierarchical Topology</w:t>
        </w:r>
      </w:ins>
    </w:p>
    <w:p w14:paraId="03B28B32" w14:textId="77777777" w:rsidR="00812077" w:rsidRDefault="00812077" w:rsidP="00812077">
      <w:pPr>
        <w:pStyle w:val="NormalWeb"/>
        <w:rPr>
          <w:ins w:id="82" w:author="Tạ Quang,Khôi" w:date="2022-05-16T15:52:00Z"/>
        </w:rPr>
      </w:pPr>
      <w:ins w:id="83" w:author="Tạ Quang,Khôi" w:date="2022-05-16T15:52:00Z">
        <w:r>
          <w:t>Ưu điểm của mạng phân cấp là khả năng quản lý thiết bị tập trung, tăng khả năng bảo mật hệ thống.</w:t>
        </w:r>
      </w:ins>
    </w:p>
    <w:p w14:paraId="006BA73C" w14:textId="340AAA8B" w:rsidR="0058691E" w:rsidRPr="0058691E" w:rsidRDefault="00812077" w:rsidP="00EF776A">
      <w:pPr>
        <w:pStyle w:val="NormalWeb"/>
        <w:pPrChange w:id="84" w:author="Tạ Quang,Khôi" w:date="2022-05-16T15:52:00Z">
          <w:pPr/>
        </w:pPrChange>
      </w:pPr>
      <w:ins w:id="85" w:author="Tạ Quang,Khôi" w:date="2022-05-16T15:52:00Z">
        <w:r>
          <w:lastRenderedPageBreak/>
          <w:t>Nhược điểm của nó là có chi phí đắt do phải dùng nhiều bộ tập trung.</w:t>
        </w:r>
      </w:ins>
    </w:p>
    <w:p w14:paraId="5E5A3F30" w14:textId="2A829A9D" w:rsidR="0041294F" w:rsidRDefault="0041294F" w:rsidP="0041294F">
      <w:pPr>
        <w:pStyle w:val="Heading1"/>
        <w:rPr>
          <w:ins w:id="86" w:author="Tạ Quang,Khôi" w:date="2022-05-16T16:00:00Z"/>
        </w:rPr>
      </w:pPr>
      <w:r>
        <w:t>Khung ethernet</w:t>
      </w:r>
    </w:p>
    <w:p w14:paraId="6F724815" w14:textId="44A96162" w:rsidR="00A07E11" w:rsidRDefault="00B62902" w:rsidP="00A07E11">
      <w:pPr>
        <w:rPr>
          <w:ins w:id="87" w:author="Tạ Quang,Khôi" w:date="2022-05-16T16:02:00Z"/>
        </w:rPr>
      </w:pPr>
      <w:ins w:id="88" w:author="Tạ Quang,Khôi" w:date="2022-05-16T16:01:00Z">
        <w:r>
          <w:t>Trong tầng Data Link</w:t>
        </w:r>
      </w:ins>
    </w:p>
    <w:p w14:paraId="09A8A831" w14:textId="1AAE72F2" w:rsidR="0027533A" w:rsidRDefault="00096770" w:rsidP="00096770">
      <w:pPr>
        <w:pStyle w:val="ListParagraph"/>
        <w:numPr>
          <w:ilvl w:val="0"/>
          <w:numId w:val="9"/>
        </w:numPr>
        <w:rPr>
          <w:ins w:id="89" w:author="Tạ Quang,Khôi" w:date="2022-05-16T16:02:00Z"/>
        </w:rPr>
        <w:pPrChange w:id="90" w:author="Tạ Quang,Khôi" w:date="2022-05-16T16:31:00Z">
          <w:pPr/>
        </w:pPrChange>
      </w:pPr>
      <w:ins w:id="91" w:author="Tạ Quang,Khôi" w:date="2022-05-16T16:31:00Z">
        <w:r>
          <w:t>Gồm các thông tin d</w:t>
        </w:r>
      </w:ins>
      <w:ins w:id="92" w:author="Tạ Quang,Khôi" w:date="2022-05-16T16:02:00Z">
        <w:r w:rsidR="0027533A">
          <w:t>ịa chỉ Vật L</w:t>
        </w:r>
      </w:ins>
      <w:ins w:id="93" w:author="Tạ Quang,Khôi" w:date="2022-05-16T16:21:00Z">
        <w:r w:rsidR="00BF18E9">
          <w:t>ý</w:t>
        </w:r>
      </w:ins>
      <w:ins w:id="94" w:author="Tạ Quang,Khôi" w:date="2022-05-16T16:02:00Z">
        <w:r w:rsidR="0027533A">
          <w:t xml:space="preserve"> </w:t>
        </w:r>
      </w:ins>
      <w:ins w:id="95" w:author="Tạ Quang,Khôi" w:date="2022-05-16T16:31:00Z">
        <w:r>
          <w:t xml:space="preserve">của </w:t>
        </w:r>
      </w:ins>
      <w:ins w:id="96" w:author="Tạ Quang,Khôi" w:date="2022-05-16T16:02:00Z">
        <w:r w:rsidR="0027533A">
          <w:t xml:space="preserve">Resources  </w:t>
        </w:r>
      </w:ins>
      <w:ins w:id="97" w:author="Tạ Quang,Khôi" w:date="2022-05-16T16:03:00Z">
        <w:r w:rsidR="00CE1FAD">
          <w:t>MAC</w:t>
        </w:r>
      </w:ins>
      <w:ins w:id="98" w:author="Tạ Quang,Khôi" w:date="2022-05-16T16:04:00Z">
        <w:r w:rsidR="00B720DB">
          <w:t xml:space="preserve">, </w:t>
        </w:r>
        <w:r w:rsidR="00D979B9">
          <w:t>Des</w:t>
        </w:r>
        <w:r w:rsidR="00807ACB">
          <w:t>t</w:t>
        </w:r>
      </w:ins>
      <w:ins w:id="99" w:author="Tạ Quang,Khôi" w:date="2022-05-16T16:05:00Z">
        <w:r w:rsidR="00807ACB">
          <w:t>in</w:t>
        </w:r>
      </w:ins>
      <w:ins w:id="100" w:author="Tạ Quang,Khôi" w:date="2022-05-16T16:15:00Z">
        <w:r w:rsidR="00941C6E">
          <w:t>ation</w:t>
        </w:r>
      </w:ins>
      <w:ins w:id="101" w:author="Tạ Quang,Khôi" w:date="2022-05-16T16:05:00Z">
        <w:r w:rsidR="00807ACB">
          <w:t xml:space="preserve"> MAC</w:t>
        </w:r>
      </w:ins>
    </w:p>
    <w:p w14:paraId="1F6FD903" w14:textId="77777777" w:rsidR="0027533A" w:rsidRPr="00A07E11" w:rsidRDefault="0027533A" w:rsidP="00A07E11">
      <w:pPr>
        <w:rPr>
          <w:ins w:id="102" w:author="Tạ Quang,Khôi" w:date="2022-05-16T15:52:00Z"/>
        </w:rPr>
        <w:pPrChange w:id="103" w:author="Tạ Quang,Khôi" w:date="2022-05-16T16:00:00Z">
          <w:pPr>
            <w:pStyle w:val="Heading1"/>
          </w:pPr>
        </w:pPrChange>
      </w:pPr>
    </w:p>
    <w:p w14:paraId="121BE91D" w14:textId="77777777" w:rsidR="00270104" w:rsidRPr="00270104" w:rsidRDefault="00270104" w:rsidP="00270104">
      <w:pPr>
        <w:spacing w:before="100" w:beforeAutospacing="1" w:after="100" w:afterAutospacing="1" w:line="240" w:lineRule="auto"/>
        <w:rPr>
          <w:ins w:id="104" w:author="Tạ Quang,Khôi" w:date="2022-05-16T15:54:00Z"/>
          <w:rFonts w:ascii="Times New Roman" w:eastAsia="Times New Roman" w:hAnsi="Times New Roman" w:cs="Times New Roman"/>
          <w:sz w:val="24"/>
          <w:szCs w:val="24"/>
        </w:rPr>
      </w:pPr>
      <w:ins w:id="105" w:author="Tạ Quang,Khôi" w:date="2022-05-16T15:54:00Z">
        <w:r w:rsidRPr="00270104">
          <w:rPr>
            <w:rFonts w:ascii="Times New Roman" w:eastAsia="Times New Roman" w:hAnsi="Times New Roman" w:cs="Times New Roman"/>
            <w:sz w:val="24"/>
            <w:szCs w:val="24"/>
          </w:rPr>
          <w:t>Ethernet chia dữ liệu thành nhiều khung (frame).</w:t>
        </w:r>
      </w:ins>
    </w:p>
    <w:p w14:paraId="53CABD43" w14:textId="77777777" w:rsidR="00270104" w:rsidRPr="00270104" w:rsidRDefault="00270104" w:rsidP="00270104">
      <w:pPr>
        <w:spacing w:before="100" w:beforeAutospacing="1" w:after="100" w:afterAutospacing="1" w:line="240" w:lineRule="auto"/>
        <w:rPr>
          <w:ins w:id="106" w:author="Tạ Quang,Khôi" w:date="2022-05-16T15:54:00Z"/>
          <w:rFonts w:ascii="Times New Roman" w:eastAsia="Times New Roman" w:hAnsi="Times New Roman" w:cs="Times New Roman"/>
          <w:sz w:val="24"/>
          <w:szCs w:val="24"/>
        </w:rPr>
      </w:pPr>
      <w:ins w:id="107" w:author="Tạ Quang,Khôi" w:date="2022-05-16T15:54:00Z">
        <w:r w:rsidRPr="00270104">
          <w:rPr>
            <w:rFonts w:ascii="Times New Roman" w:eastAsia="Times New Roman" w:hAnsi="Times New Roman" w:cs="Times New Roman"/>
            <w:sz w:val="24"/>
            <w:szCs w:val="24"/>
          </w:rPr>
          <w:t>Khung là một gói thông tin được truyền như một đơn vị duy nhất.</w:t>
        </w:r>
      </w:ins>
    </w:p>
    <w:p w14:paraId="23CB8C9E" w14:textId="77777777" w:rsidR="00270104" w:rsidRPr="00270104" w:rsidRDefault="00270104" w:rsidP="00270104">
      <w:pPr>
        <w:spacing w:before="100" w:beforeAutospacing="1" w:after="100" w:afterAutospacing="1" w:line="240" w:lineRule="auto"/>
        <w:rPr>
          <w:ins w:id="108" w:author="Tạ Quang,Khôi" w:date="2022-05-16T15:54:00Z"/>
          <w:rFonts w:ascii="Times New Roman" w:eastAsia="Times New Roman" w:hAnsi="Times New Roman" w:cs="Times New Roman"/>
          <w:sz w:val="24"/>
          <w:szCs w:val="24"/>
        </w:rPr>
      </w:pPr>
      <w:ins w:id="109" w:author="Tạ Quang,Khôi" w:date="2022-05-16T15:54:00Z">
        <w:r w:rsidRPr="00270104">
          <w:rPr>
            <w:rFonts w:ascii="Times New Roman" w:eastAsia="Times New Roman" w:hAnsi="Times New Roman" w:cs="Times New Roman"/>
            <w:sz w:val="24"/>
            <w:szCs w:val="24"/>
          </w:rPr>
          <w:t>Khung trong Ethernet có thể dài từ 64 đến 1518 byte, nhưng bản thân khung Ethernet đã sử dụng ít nhất 18 byte, nên dữ liệu một khung Ethernet có thể dài từ 46 đến 1500 byte.</w:t>
        </w:r>
      </w:ins>
    </w:p>
    <w:p w14:paraId="52DE6050" w14:textId="77777777" w:rsidR="00270104" w:rsidRPr="00270104" w:rsidRDefault="00270104" w:rsidP="00270104">
      <w:pPr>
        <w:spacing w:before="100" w:beforeAutospacing="1" w:after="100" w:afterAutospacing="1" w:line="240" w:lineRule="auto"/>
        <w:rPr>
          <w:ins w:id="110" w:author="Tạ Quang,Khôi" w:date="2022-05-16T15:54:00Z"/>
          <w:rFonts w:ascii="Times New Roman" w:eastAsia="Times New Roman" w:hAnsi="Times New Roman" w:cs="Times New Roman"/>
          <w:sz w:val="24"/>
          <w:szCs w:val="24"/>
        </w:rPr>
      </w:pPr>
      <w:ins w:id="111" w:author="Tạ Quang,Khôi" w:date="2022-05-16T15:54:00Z">
        <w:r w:rsidRPr="00270104">
          <w:rPr>
            <w:rFonts w:ascii="Times New Roman" w:eastAsia="Times New Roman" w:hAnsi="Times New Roman" w:cs="Times New Roman"/>
            <w:sz w:val="24"/>
            <w:szCs w:val="24"/>
          </w:rPr>
          <w:t>Mỗi khung đều có chứa thông tin điều khiển và tuân theo một cách tổ chức cơ bản.</w:t>
        </w:r>
      </w:ins>
    </w:p>
    <w:p w14:paraId="3821D1E0" w14:textId="77777777" w:rsidR="00270104" w:rsidRPr="00270104" w:rsidRDefault="00270104" w:rsidP="00270104">
      <w:pPr>
        <w:spacing w:before="100" w:beforeAutospacing="1" w:after="100" w:afterAutospacing="1" w:line="240" w:lineRule="auto"/>
        <w:rPr>
          <w:ins w:id="112" w:author="Tạ Quang,Khôi" w:date="2022-05-16T15:54:00Z"/>
          <w:rFonts w:ascii="Times New Roman" w:eastAsia="Times New Roman" w:hAnsi="Times New Roman" w:cs="Times New Roman"/>
          <w:sz w:val="24"/>
          <w:szCs w:val="24"/>
        </w:rPr>
      </w:pPr>
      <w:ins w:id="113" w:author="Tạ Quang,Khôi" w:date="2022-05-16T15:54:00Z">
        <w:r w:rsidRPr="00270104">
          <w:rPr>
            <w:rFonts w:ascii="Times New Roman" w:eastAsia="Times New Roman" w:hAnsi="Times New Roman" w:cs="Times New Roman"/>
            <w:sz w:val="24"/>
            <w:szCs w:val="24"/>
          </w:rPr>
          <w:t>Ví dụ khung Ethernet (dùng cho TCP/IP) được truyền qua mạng với các thành phần sau:</w:t>
        </w:r>
      </w:ins>
    </w:p>
    <w:p w14:paraId="047D5F09" w14:textId="33AF5634" w:rsidR="00270104" w:rsidRPr="00270104" w:rsidRDefault="00E6783D" w:rsidP="00270104">
      <w:pPr>
        <w:spacing w:before="100" w:beforeAutospacing="1" w:after="100" w:afterAutospacing="1" w:line="240" w:lineRule="auto"/>
        <w:rPr>
          <w:ins w:id="114" w:author="Tạ Quang,Khôi" w:date="2022-05-16T15:54:00Z"/>
          <w:rFonts w:ascii="Times New Roman" w:eastAsia="Times New Roman" w:hAnsi="Times New Roman" w:cs="Times New Roman"/>
          <w:sz w:val="24"/>
          <w:szCs w:val="24"/>
        </w:rPr>
      </w:pPr>
      <w:ins w:id="115" w:author="Tạ Quang,Khôi" w:date="2022-05-16T15:56:00Z">
        <w:r>
          <w:rPr>
            <w:noProof/>
          </w:rPr>
          <w:drawing>
            <wp:inline distT="0" distB="0" distL="0" distR="0" wp14:anchorId="19B4B261" wp14:editId="77A29808">
              <wp:extent cx="4117340" cy="1284605"/>
              <wp:effectExtent l="0" t="0" r="0" b="0"/>
              <wp:docPr id="4" name="Picture 4" descr="Chart, diagram,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340" cy="1284605"/>
                      </a:xfrm>
                      <a:prstGeom prst="rect">
                        <a:avLst/>
                      </a:prstGeom>
                      <a:noFill/>
                      <a:ln>
                        <a:noFill/>
                      </a:ln>
                    </pic:spPr>
                  </pic:pic>
                </a:graphicData>
              </a:graphic>
            </wp:inline>
          </w:drawing>
        </w:r>
      </w:ins>
    </w:p>
    <w:p w14:paraId="58B39BE2" w14:textId="77777777" w:rsidR="00270104" w:rsidRPr="00270104" w:rsidRDefault="00270104" w:rsidP="00270104">
      <w:pPr>
        <w:spacing w:before="100" w:beforeAutospacing="1" w:after="100" w:afterAutospacing="1" w:line="240" w:lineRule="auto"/>
        <w:rPr>
          <w:ins w:id="116" w:author="Tạ Quang,Khôi" w:date="2022-05-16T15:54:00Z"/>
          <w:rFonts w:ascii="Times New Roman" w:eastAsia="Times New Roman" w:hAnsi="Times New Roman" w:cs="Times New Roman"/>
          <w:sz w:val="24"/>
          <w:szCs w:val="24"/>
        </w:rPr>
      </w:pPr>
      <w:ins w:id="117" w:author="Tạ Quang,Khôi" w:date="2022-05-16T15:54:00Z">
        <w:r w:rsidRPr="00270104">
          <w:rPr>
            <w:rFonts w:ascii="Times New Roman" w:eastAsia="Times New Roman" w:hAnsi="Times New Roman" w:cs="Times New Roman"/>
            <w:sz w:val="24"/>
            <w:szCs w:val="24"/>
          </w:rPr>
          <w:t>Các trường trong Frame Ethernet:</w:t>
        </w:r>
      </w:ins>
    </w:p>
    <w:p w14:paraId="7D700F1B" w14:textId="77777777" w:rsidR="00270104" w:rsidRPr="00270104" w:rsidRDefault="00270104" w:rsidP="00270104">
      <w:pPr>
        <w:spacing w:before="100" w:beforeAutospacing="1" w:after="100" w:afterAutospacing="1" w:line="240" w:lineRule="auto"/>
        <w:rPr>
          <w:ins w:id="118" w:author="Tạ Quang,Khôi" w:date="2022-05-16T15:54:00Z"/>
          <w:rFonts w:ascii="Times New Roman" w:eastAsia="Times New Roman" w:hAnsi="Times New Roman" w:cs="Times New Roman"/>
          <w:sz w:val="24"/>
          <w:szCs w:val="24"/>
        </w:rPr>
      </w:pPr>
      <w:ins w:id="119" w:author="Tạ Quang,Khôi" w:date="2022-05-16T15:54:00Z">
        <w:r w:rsidRPr="00270104">
          <w:rPr>
            <w:rFonts w:ascii="Times New Roman" w:eastAsia="Times New Roman" w:hAnsi="Times New Roman" w:cs="Times New Roman"/>
            <w:sz w:val="24"/>
            <w:szCs w:val="24"/>
          </w:rPr>
          <w:t>– Preamble: 8 byte mở đầu. – Destination: 6 byte thể hiện địa chỉ MAC đích. – Source: 6 byte thể hiện địa chỉ MAC nguồn.</w:t>
        </w:r>
      </w:ins>
    </w:p>
    <w:p w14:paraId="4F006F20" w14:textId="77777777" w:rsidR="00270104" w:rsidRPr="00270104" w:rsidRDefault="00270104" w:rsidP="00270104">
      <w:pPr>
        <w:spacing w:before="100" w:beforeAutospacing="1" w:after="100" w:afterAutospacing="1" w:line="240" w:lineRule="auto"/>
        <w:rPr>
          <w:ins w:id="120" w:author="Tạ Quang,Khôi" w:date="2022-05-16T15:54:00Z"/>
          <w:rFonts w:ascii="Times New Roman" w:eastAsia="Times New Roman" w:hAnsi="Times New Roman" w:cs="Times New Roman"/>
          <w:sz w:val="24"/>
          <w:szCs w:val="24"/>
        </w:rPr>
      </w:pPr>
      <w:ins w:id="121" w:author="Tạ Quang,Khôi" w:date="2022-05-16T15:54:00Z">
        <w:r w:rsidRPr="00270104">
          <w:rPr>
            <w:rFonts w:ascii="Times New Roman" w:eastAsia="Times New Roman" w:hAnsi="Times New Roman" w:cs="Times New Roman"/>
            <w:sz w:val="24"/>
            <w:szCs w:val="24"/>
          </w:rPr>
          <w:t>– Type: 2 byte thể hiện kiểu giao thức ở tầng trên.</w:t>
        </w:r>
      </w:ins>
    </w:p>
    <w:p w14:paraId="5EB40341" w14:textId="77777777" w:rsidR="00270104" w:rsidRPr="00270104" w:rsidRDefault="00270104" w:rsidP="00270104">
      <w:pPr>
        <w:spacing w:before="100" w:beforeAutospacing="1" w:after="100" w:afterAutospacing="1" w:line="240" w:lineRule="auto"/>
        <w:rPr>
          <w:ins w:id="122" w:author="Tạ Quang,Khôi" w:date="2022-05-16T15:54:00Z"/>
          <w:rFonts w:ascii="Times New Roman" w:eastAsia="Times New Roman" w:hAnsi="Times New Roman" w:cs="Times New Roman"/>
          <w:sz w:val="24"/>
          <w:szCs w:val="24"/>
        </w:rPr>
      </w:pPr>
      <w:ins w:id="123" w:author="Tạ Quang,Khôi" w:date="2022-05-16T15:54:00Z">
        <w:r w:rsidRPr="00270104">
          <w:rPr>
            <w:rFonts w:ascii="Times New Roman" w:eastAsia="Times New Roman" w:hAnsi="Times New Roman" w:cs="Times New Roman"/>
            <w:sz w:val="24"/>
            <w:szCs w:val="24"/>
          </w:rPr>
          <w:t>– Data: dữ liệu của Frame.</w:t>
        </w:r>
      </w:ins>
    </w:p>
    <w:p w14:paraId="3BCF810B" w14:textId="50CC9009" w:rsidR="00EF776A" w:rsidRPr="00270104" w:rsidRDefault="00270104" w:rsidP="00270104">
      <w:pPr>
        <w:spacing w:before="100" w:beforeAutospacing="1" w:after="100" w:afterAutospacing="1" w:line="240" w:lineRule="auto"/>
        <w:rPr>
          <w:rFonts w:ascii="Times New Roman" w:eastAsia="Times New Roman" w:hAnsi="Times New Roman" w:cs="Times New Roman"/>
          <w:sz w:val="24"/>
          <w:szCs w:val="24"/>
          <w:rPrChange w:id="124" w:author="Tạ Quang,Khôi" w:date="2022-05-16T15:54:00Z">
            <w:rPr/>
          </w:rPrChange>
        </w:rPr>
        <w:pPrChange w:id="125" w:author="Tạ Quang,Khôi" w:date="2022-05-16T15:54:00Z">
          <w:pPr>
            <w:pStyle w:val="Heading1"/>
          </w:pPr>
        </w:pPrChange>
      </w:pPr>
      <w:ins w:id="126" w:author="Tạ Quang,Khôi" w:date="2022-05-16T15:54:00Z">
        <w:r w:rsidRPr="00270104">
          <w:rPr>
            <w:rFonts w:ascii="Times New Roman" w:eastAsia="Times New Roman" w:hAnsi="Times New Roman" w:cs="Times New Roman"/>
            <w:sz w:val="24"/>
            <w:szCs w:val="24"/>
          </w:rPr>
          <w:t>– CRC: 4 byte dùng để kiểm lỗi của Frame.</w:t>
        </w:r>
      </w:ins>
    </w:p>
    <w:p w14:paraId="4CD6FC18" w14:textId="5C99CD43" w:rsidR="0041294F" w:rsidRDefault="0041294F" w:rsidP="0041294F">
      <w:pPr>
        <w:pStyle w:val="Heading1"/>
        <w:rPr>
          <w:ins w:id="127" w:author="Tạ Quang,Khôi" w:date="2022-05-16T15:56:00Z"/>
        </w:rPr>
      </w:pPr>
      <w:r>
        <w:t>Các loại ethernet</w:t>
      </w:r>
      <w:del w:id="128" w:author="Tạ Quang,Khôi" w:date="2022-05-16T15:56:00Z">
        <w:r w:rsidDel="00E6783D">
          <w:delText xml:space="preserve"> </w:delText>
        </w:r>
      </w:del>
    </w:p>
    <w:p w14:paraId="5FC0E889" w14:textId="77777777" w:rsidR="00A939EB" w:rsidRDefault="00A939EB" w:rsidP="00A939EB">
      <w:pPr>
        <w:rPr>
          <w:ins w:id="129" w:author="Tạ Quang,Khôi" w:date="2022-05-16T16:33:00Z"/>
        </w:rPr>
      </w:pPr>
      <w:ins w:id="130" w:author="Tạ Quang,Khôi" w:date="2022-05-16T16:33:00Z">
        <w:r>
          <w:t>- 10Base2: tốc độ 10, chiều dài cáp nhỏ hơn 200 m, dùng cáp thinnet (cáp đồng trục mảnh).</w:t>
        </w:r>
      </w:ins>
    </w:p>
    <w:p w14:paraId="06A5ADBC" w14:textId="77777777" w:rsidR="00A939EB" w:rsidRDefault="00A939EB" w:rsidP="00A939EB">
      <w:pPr>
        <w:rPr>
          <w:ins w:id="131" w:author="Tạ Quang,Khôi" w:date="2022-05-16T16:33:00Z"/>
        </w:rPr>
      </w:pPr>
      <w:ins w:id="132" w:author="Tạ Quang,Khôi" w:date="2022-05-16T16:33:00Z">
        <w:r>
          <w:t>- 10Base5: tốc độ 10, chiều dài cáp nhỏ hơn 500 m, dùng cáp thicknet (cáp đồng trục dày).</w:t>
        </w:r>
      </w:ins>
    </w:p>
    <w:p w14:paraId="1D06B03C" w14:textId="77777777" w:rsidR="00A939EB" w:rsidRDefault="00A939EB" w:rsidP="00A939EB">
      <w:pPr>
        <w:rPr>
          <w:ins w:id="133" w:author="Tạ Quang,Khôi" w:date="2022-05-16T16:33:00Z"/>
        </w:rPr>
      </w:pPr>
      <w:ins w:id="134" w:author="Tạ Quang,Khôi" w:date="2022-05-16T16:33:00Z">
        <w:r>
          <w:t>- 10BaseT: tốc độ 10, dùng cáp xoắn đôi (Twisted-Pair).</w:t>
        </w:r>
      </w:ins>
    </w:p>
    <w:p w14:paraId="24A3A459" w14:textId="77777777" w:rsidR="00A939EB" w:rsidRDefault="00A939EB" w:rsidP="00A939EB">
      <w:pPr>
        <w:rPr>
          <w:ins w:id="135" w:author="Tạ Quang,Khôi" w:date="2022-05-16T16:33:00Z"/>
        </w:rPr>
      </w:pPr>
      <w:ins w:id="136" w:author="Tạ Quang,Khôi" w:date="2022-05-16T16:33:00Z">
        <w:r>
          <w:t>- 10BaseFL: tốc độ 10, dùng cáp quang (Fiber optic).</w:t>
        </w:r>
      </w:ins>
    </w:p>
    <w:p w14:paraId="34E4A6CD" w14:textId="77777777" w:rsidR="00A939EB" w:rsidRDefault="00A939EB" w:rsidP="00A939EB">
      <w:pPr>
        <w:rPr>
          <w:ins w:id="137" w:author="Tạ Quang,Khôi" w:date="2022-05-16T16:33:00Z"/>
        </w:rPr>
      </w:pPr>
      <w:ins w:id="138" w:author="Tạ Quang,Khôi" w:date="2022-05-16T16:33:00Z">
        <w:r>
          <w:lastRenderedPageBreak/>
          <w:t>- 100BaseT: tốc độ 100, dùng cáp xoắn đôi (Twisted-Pair).</w:t>
        </w:r>
      </w:ins>
    </w:p>
    <w:p w14:paraId="42DFD05A" w14:textId="77777777" w:rsidR="00A939EB" w:rsidRDefault="00A939EB" w:rsidP="00A939EB">
      <w:pPr>
        <w:rPr>
          <w:ins w:id="139" w:author="Tạ Quang,Khôi" w:date="2022-05-16T16:33:00Z"/>
        </w:rPr>
      </w:pPr>
      <w:ins w:id="140" w:author="Tạ Quang,Khôi" w:date="2022-05-16T16:33:00Z">
        <w:r>
          <w:t>- 100BaseX: tốc độ 100, dùng cho multiple media type.</w:t>
        </w:r>
      </w:ins>
    </w:p>
    <w:p w14:paraId="13646E0A" w14:textId="1F48EA48" w:rsidR="00E6783D" w:rsidRPr="00E6783D" w:rsidRDefault="00A939EB" w:rsidP="00A939EB">
      <w:pPr>
        <w:pPrChange w:id="141" w:author="Tạ Quang,Khôi" w:date="2022-05-16T15:56:00Z">
          <w:pPr>
            <w:pStyle w:val="Heading1"/>
          </w:pPr>
        </w:pPrChange>
      </w:pPr>
      <w:ins w:id="142" w:author="Tạ Quang,Khôi" w:date="2022-05-16T16:33:00Z">
        <w:r>
          <w:t>- 100VG-AnyLAN: tốc độ 100, dùng voice grade.</w:t>
        </w:r>
      </w:ins>
    </w:p>
    <w:sectPr w:rsidR="00E6783D" w:rsidRPr="00E6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0F2"/>
    <w:multiLevelType w:val="multilevel"/>
    <w:tmpl w:val="BF3E5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E17F8"/>
    <w:multiLevelType w:val="multilevel"/>
    <w:tmpl w:val="65C0F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B3284"/>
    <w:multiLevelType w:val="multilevel"/>
    <w:tmpl w:val="3A32D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18C5"/>
    <w:multiLevelType w:val="multilevel"/>
    <w:tmpl w:val="0BCA9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40ABF"/>
    <w:multiLevelType w:val="multilevel"/>
    <w:tmpl w:val="EC5C03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93F0F"/>
    <w:multiLevelType w:val="multilevel"/>
    <w:tmpl w:val="EA8A4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45565"/>
    <w:multiLevelType w:val="multilevel"/>
    <w:tmpl w:val="929E2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76591"/>
    <w:multiLevelType w:val="multilevel"/>
    <w:tmpl w:val="044060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2070" w:hanging="990"/>
      </w:pPr>
      <w:rPr>
        <w:rFonts w:ascii="Calibri" w:eastAsiaTheme="minorEastAsia" w:hAnsi="Calibri" w:cs="Calibr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62B33"/>
    <w:multiLevelType w:val="multilevel"/>
    <w:tmpl w:val="EECC97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0643A"/>
    <w:multiLevelType w:val="multilevel"/>
    <w:tmpl w:val="BE3E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99494413">
    <w:abstractNumId w:val="5"/>
  </w:num>
  <w:num w:numId="2" w16cid:durableId="1820539645">
    <w:abstractNumId w:val="4"/>
  </w:num>
  <w:num w:numId="3" w16cid:durableId="945036049">
    <w:abstractNumId w:val="6"/>
  </w:num>
  <w:num w:numId="4" w16cid:durableId="2147158486">
    <w:abstractNumId w:val="9"/>
  </w:num>
  <w:num w:numId="5" w16cid:durableId="296373634">
    <w:abstractNumId w:val="3"/>
  </w:num>
  <w:num w:numId="6" w16cid:durableId="1183399108">
    <w:abstractNumId w:val="2"/>
  </w:num>
  <w:num w:numId="7" w16cid:durableId="1954703531">
    <w:abstractNumId w:val="0"/>
  </w:num>
  <w:num w:numId="8" w16cid:durableId="867304400">
    <w:abstractNumId w:val="1"/>
  </w:num>
  <w:num w:numId="9" w16cid:durableId="8796133">
    <w:abstractNumId w:val="7"/>
  </w:num>
  <w:num w:numId="10" w16cid:durableId="836482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ạ Quang,Khôi">
    <w15:presenceInfo w15:providerId="None" w15:userId="Tạ Quang,Khô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B6"/>
    <w:rsid w:val="00096770"/>
    <w:rsid w:val="000C04C4"/>
    <w:rsid w:val="00235CBD"/>
    <w:rsid w:val="00270104"/>
    <w:rsid w:val="0027533A"/>
    <w:rsid w:val="0041294F"/>
    <w:rsid w:val="00416E0E"/>
    <w:rsid w:val="0058691E"/>
    <w:rsid w:val="00675B50"/>
    <w:rsid w:val="00732EDE"/>
    <w:rsid w:val="00807ACB"/>
    <w:rsid w:val="00812077"/>
    <w:rsid w:val="0084637C"/>
    <w:rsid w:val="009266B6"/>
    <w:rsid w:val="00941C6E"/>
    <w:rsid w:val="00A07E11"/>
    <w:rsid w:val="00A939EB"/>
    <w:rsid w:val="00B62902"/>
    <w:rsid w:val="00B720DB"/>
    <w:rsid w:val="00BA4D2F"/>
    <w:rsid w:val="00BF18E9"/>
    <w:rsid w:val="00CE1FAD"/>
    <w:rsid w:val="00D940F9"/>
    <w:rsid w:val="00D979B9"/>
    <w:rsid w:val="00DD705F"/>
    <w:rsid w:val="00E6783D"/>
    <w:rsid w:val="00EF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1A2C"/>
  <w15:chartTrackingRefBased/>
  <w15:docId w15:val="{70379532-3DD8-4175-B905-3BD3730E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2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6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94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16E0E"/>
    <w:pPr>
      <w:spacing w:after="0" w:line="240" w:lineRule="auto"/>
    </w:pPr>
  </w:style>
  <w:style w:type="character" w:customStyle="1" w:styleId="Heading2Char">
    <w:name w:val="Heading 2 Char"/>
    <w:basedOn w:val="DefaultParagraphFont"/>
    <w:link w:val="Heading2"/>
    <w:uiPriority w:val="9"/>
    <w:semiHidden/>
    <w:rsid w:val="008120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12077"/>
    <w:rPr>
      <w:b/>
      <w:bCs/>
    </w:rPr>
  </w:style>
  <w:style w:type="character" w:styleId="Emphasis">
    <w:name w:val="Emphasis"/>
    <w:basedOn w:val="DefaultParagraphFont"/>
    <w:uiPriority w:val="20"/>
    <w:qFormat/>
    <w:rsid w:val="00812077"/>
    <w:rPr>
      <w:i/>
      <w:iCs/>
    </w:rPr>
  </w:style>
  <w:style w:type="paragraph" w:styleId="ListParagraph">
    <w:name w:val="List Paragraph"/>
    <w:basedOn w:val="Normal"/>
    <w:uiPriority w:val="34"/>
    <w:qFormat/>
    <w:rsid w:val="00275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4729">
      <w:bodyDiv w:val="1"/>
      <w:marLeft w:val="0"/>
      <w:marRight w:val="0"/>
      <w:marTop w:val="0"/>
      <w:marBottom w:val="0"/>
      <w:divBdr>
        <w:top w:val="none" w:sz="0" w:space="0" w:color="auto"/>
        <w:left w:val="none" w:sz="0" w:space="0" w:color="auto"/>
        <w:bottom w:val="none" w:sz="0" w:space="0" w:color="auto"/>
        <w:right w:val="none" w:sz="0" w:space="0" w:color="auto"/>
      </w:divBdr>
    </w:div>
    <w:div w:id="1208839623">
      <w:bodyDiv w:val="1"/>
      <w:marLeft w:val="0"/>
      <w:marRight w:val="0"/>
      <w:marTop w:val="0"/>
      <w:marBottom w:val="0"/>
      <w:divBdr>
        <w:top w:val="none" w:sz="0" w:space="0" w:color="auto"/>
        <w:left w:val="none" w:sz="0" w:space="0" w:color="auto"/>
        <w:bottom w:val="none" w:sz="0" w:space="0" w:color="auto"/>
        <w:right w:val="none" w:sz="0" w:space="0" w:color="auto"/>
      </w:divBdr>
    </w:div>
    <w:div w:id="1269897944">
      <w:bodyDiv w:val="1"/>
      <w:marLeft w:val="0"/>
      <w:marRight w:val="0"/>
      <w:marTop w:val="0"/>
      <w:marBottom w:val="0"/>
      <w:divBdr>
        <w:top w:val="none" w:sz="0" w:space="0" w:color="auto"/>
        <w:left w:val="none" w:sz="0" w:space="0" w:color="auto"/>
        <w:bottom w:val="none" w:sz="0" w:space="0" w:color="auto"/>
        <w:right w:val="none" w:sz="0" w:space="0" w:color="auto"/>
      </w:divBdr>
    </w:div>
    <w:div w:id="17791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C94099A3CE8469E9AA42617115BF0" ma:contentTypeVersion="14" ma:contentTypeDescription="Create a new document." ma:contentTypeScope="" ma:versionID="9eeebdb57f1f4f706c84e243a6a392af">
  <xsd:schema xmlns:xsd="http://www.w3.org/2001/XMLSchema" xmlns:xs="http://www.w3.org/2001/XMLSchema" xmlns:p="http://schemas.microsoft.com/office/2006/metadata/properties" xmlns:ns3="2f638f5d-ddce-41dd-8f88-c5d8367c2f5c" xmlns:ns4="a7bd220b-be5d-4786-b1ea-506a7aa9c9bc" targetNamespace="http://schemas.microsoft.com/office/2006/metadata/properties" ma:root="true" ma:fieldsID="fd239b2181be792b5c1ecba4f4af1127" ns3:_="" ns4:_="">
    <xsd:import namespace="2f638f5d-ddce-41dd-8f88-c5d8367c2f5c"/>
    <xsd:import namespace="a7bd220b-be5d-4786-b1ea-506a7aa9c9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38f5d-ddce-41dd-8f88-c5d8367c2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bd220b-be5d-4786-b1ea-506a7aa9c9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31B713-2F61-4DFF-8262-5F1706305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38f5d-ddce-41dd-8f88-c5d8367c2f5c"/>
    <ds:schemaRef ds:uri="a7bd220b-be5d-4786-b1ea-506a7aa9c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1D4474-32CE-47DD-BF25-5EA81B2A0DB4}">
  <ds:schemaRefs>
    <ds:schemaRef ds:uri="http://schemas.microsoft.com/sharepoint/v3/contenttype/forms"/>
  </ds:schemaRefs>
</ds:datastoreItem>
</file>

<file path=customXml/itemProps3.xml><?xml version="1.0" encoding="utf-8"?>
<ds:datastoreItem xmlns:ds="http://schemas.openxmlformats.org/officeDocument/2006/customXml" ds:itemID="{B3C3F44F-8DB7-461C-AB61-76EADE781E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Keios Starqua</cp:lastModifiedBy>
  <cp:revision>25</cp:revision>
  <dcterms:created xsi:type="dcterms:W3CDTF">2022-05-16T08:25:00Z</dcterms:created>
  <dcterms:modified xsi:type="dcterms:W3CDTF">2022-05-16T09:33:00Z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0x010100A09C94099A3CE8469E9AA42617115BF0</vt:lpwstr>
  </property>
</Properties>
</file>